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EC8C7" w14:textId="32267BDB" w:rsidR="00780F7F" w:rsidRDefault="00254431">
      <w:r>
        <w:t>Hello, guys!</w:t>
      </w:r>
    </w:p>
    <w:p w14:paraId="173EC504" w14:textId="5FF4A34A" w:rsidR="003C74F9" w:rsidRDefault="004D0D02">
      <w:r>
        <w:t>Hello!!</w:t>
      </w:r>
    </w:p>
    <w:p w14:paraId="138C27A3" w14:textId="47292C84" w:rsidR="00CD2E25" w:rsidRDefault="003C74F9">
      <w:r>
        <w:t>Another comment</w:t>
      </w:r>
    </w:p>
    <w:p w14:paraId="0472B070" w14:textId="77777777" w:rsidR="007654DE" w:rsidRDefault="00CD2E25">
      <w:r>
        <w:t>One more</w:t>
      </w:r>
    </w:p>
    <w:p w14:paraId="6C938A41" w14:textId="3966797F" w:rsidR="002E2F28" w:rsidRDefault="002E2F28">
      <w:pPr>
        <w:rPr>
          <w:ins w:id="0" w:author="Ivan Stankov" w:date="2018-08-03T23:14:00Z"/>
        </w:rPr>
      </w:pPr>
      <w:proofErr w:type="spellStart"/>
      <w:r>
        <w:t>Hiiiii</w:t>
      </w:r>
      <w:proofErr w:type="spellEnd"/>
      <w:r>
        <w:t>.</w:t>
      </w:r>
    </w:p>
    <w:p w14:paraId="2B4FCC90" w14:textId="7B007185" w:rsidR="00791657" w:rsidRDefault="00791657">
      <w:ins w:id="1" w:author="Ivan Stankov" w:date="2018-08-03T23:14:00Z">
        <w:r>
          <w:t>New line</w:t>
        </w:r>
      </w:ins>
      <w:bookmarkStart w:id="2" w:name="_GoBack"/>
      <w:bookmarkEnd w:id="2"/>
    </w:p>
    <w:sectPr w:rsidR="0079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van Stankov">
    <w15:presenceInfo w15:providerId="Windows Live" w15:userId="77161c17c232ef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79"/>
    <w:rsid w:val="001D1A79"/>
    <w:rsid w:val="00254431"/>
    <w:rsid w:val="002E2F28"/>
    <w:rsid w:val="002F37DF"/>
    <w:rsid w:val="003C74F9"/>
    <w:rsid w:val="00476BEC"/>
    <w:rsid w:val="004C487C"/>
    <w:rsid w:val="004D0D02"/>
    <w:rsid w:val="00641833"/>
    <w:rsid w:val="007654DE"/>
    <w:rsid w:val="00780F7F"/>
    <w:rsid w:val="00791657"/>
    <w:rsid w:val="00C55F72"/>
    <w:rsid w:val="00CD2E25"/>
    <w:rsid w:val="00E0557D"/>
    <w:rsid w:val="00F5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A5A5"/>
  <w15:chartTrackingRefBased/>
  <w15:docId w15:val="{0E9B9EC4-F5F9-4008-BF83-7C474F70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C48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8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48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8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8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8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Stankov</dc:creator>
  <cp:keywords/>
  <dc:description/>
  <cp:lastModifiedBy>Ivan Stankov</cp:lastModifiedBy>
  <cp:revision>14</cp:revision>
  <dcterms:created xsi:type="dcterms:W3CDTF">2018-08-03T16:26:00Z</dcterms:created>
  <dcterms:modified xsi:type="dcterms:W3CDTF">2018-08-03T17:14:00Z</dcterms:modified>
</cp:coreProperties>
</file>